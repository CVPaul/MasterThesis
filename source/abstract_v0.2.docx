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723" w:rsidRDefault="00CF6723" w:rsidP="00CF6723">
      <w:r>
        <w:rPr>
          <w:rFonts w:hint="eastAsia"/>
        </w:rPr>
        <w:t>视觉作为人类的主要的感知机能之一，对人类感知世界的重要性不言而喻。计算机视觉的任务就是为计算机赋予接近甚至超过人类视觉的感知能力。图像作为计算机视觉任务的主要输入，与其它数据形式（如文本，语音等）相比蕴含了更多的信息。</w:t>
      </w:r>
    </w:p>
    <w:p w:rsidR="008F2005" w:rsidRDefault="008F2005" w:rsidP="00046390"/>
    <w:p w:rsidR="00CF6723" w:rsidRDefault="00CF6723" w:rsidP="00CF6723">
      <w:r>
        <w:rPr>
          <w:rFonts w:hint="eastAsia"/>
        </w:rPr>
        <w:t>另一方面尽管图像本身蕴含了丰富的信息但是如何运用这些信息，以及图像本身的一些问题（如视角变化大、光照变化剧烈、分辨率低等）也给视觉任务带来不小的挑战。与此同时，越来越多现实生活中的数据以集合的形式出现：视频监控数据、用户上传视频、主题相册、物体的多视角数据以及动作描述视频等在近年来都呈现出爆发式的增长；图像集合分类问题也在这样的背景下应运而生，针对集合数据呈现出的量大但质未必优的特点，图像集合分类问题的核心任务之一便是利用数据量大的特点以克服质低的问题。经过</w:t>
      </w:r>
      <w:r>
        <w:rPr>
          <w:rFonts w:hint="eastAsia"/>
        </w:rPr>
        <w:t>10</w:t>
      </w:r>
      <w:r>
        <w:rPr>
          <w:rFonts w:hint="eastAsia"/>
        </w:rPr>
        <w:t>多年的发展，根据图像集合的表示方式的不同，图像集合分类相关方法逐渐形成了以下的一些类别：</w:t>
      </w:r>
      <w:r>
        <w:rPr>
          <w:rFonts w:hint="eastAsia"/>
        </w:rPr>
        <w:t>1</w:t>
      </w:r>
      <w:r>
        <w:rPr>
          <w:rFonts w:hint="eastAsia"/>
        </w:rPr>
        <w:t>、子空间以及流形建模的方法；</w:t>
      </w:r>
      <w:r>
        <w:rPr>
          <w:rFonts w:hint="eastAsia"/>
        </w:rPr>
        <w:t>2</w:t>
      </w:r>
      <w:r>
        <w:rPr>
          <w:rFonts w:hint="eastAsia"/>
        </w:rPr>
        <w:t>、仿射包建模的方法；</w:t>
      </w:r>
      <w:r>
        <w:rPr>
          <w:rFonts w:hint="eastAsia"/>
        </w:rPr>
        <w:t>3</w:t>
      </w:r>
      <w:r>
        <w:rPr>
          <w:rFonts w:hint="eastAsia"/>
        </w:rPr>
        <w:t>、统计建模的方法；</w:t>
      </w:r>
      <w:r>
        <w:rPr>
          <w:rFonts w:hint="eastAsia"/>
        </w:rPr>
        <w:t>4</w:t>
      </w:r>
      <w:r>
        <w:rPr>
          <w:rFonts w:hint="eastAsia"/>
        </w:rPr>
        <w:t>、深度学习的方法；</w:t>
      </w:r>
      <w:r>
        <w:rPr>
          <w:rFonts w:hint="eastAsia"/>
        </w:rPr>
        <w:t>5</w:t>
      </w:r>
      <w:r>
        <w:rPr>
          <w:rFonts w:hint="eastAsia"/>
        </w:rPr>
        <w:t>、其它（稀疏编码，协同表示等）。</w:t>
      </w:r>
    </w:p>
    <w:p w:rsidR="00CF6723" w:rsidRDefault="00CF6723" w:rsidP="00046390"/>
    <w:p w:rsidR="00CF6723" w:rsidRDefault="00CF6723" w:rsidP="00CF6723">
      <w:r>
        <w:rPr>
          <w:rFonts w:hint="eastAsia"/>
        </w:rPr>
        <w:t>在众多方法中，统计建模的方法以其优越表现逐渐成为图像集合分类问题的主要方法之一，本文将以黎曼流形为工具对统计建模图像集合问题进行研究分析。本文的主要工作包含：（</w:t>
      </w:r>
      <w:r>
        <w:rPr>
          <w:rFonts w:hint="eastAsia"/>
        </w:rPr>
        <w:t>1</w:t>
      </w:r>
      <w:r>
        <w:rPr>
          <w:rFonts w:hint="eastAsia"/>
        </w:rPr>
        <w:t>）研究了矩阵函数与流形上的优化理论与方法，在对流形、矩阵函数等概念进行介绍的基础上，</w:t>
      </w:r>
      <w:del w:id="0" w:author="unknown" w:date="2016-04-14T15:44:00Z">
        <w:r w:rsidDel="00A8167B">
          <w:rPr>
            <w:rFonts w:hint="eastAsia"/>
          </w:rPr>
          <w:delText>针对矩阵流形上，</w:delText>
        </w:r>
      </w:del>
      <w:r>
        <w:rPr>
          <w:rFonts w:hint="eastAsia"/>
        </w:rPr>
        <w:t>针对矩阵流形上的优化问题进行讨论与探究，并结合学位论文课题中提炼出的相关实例对矩阵流形优化进行介绍，一方面帮助读者理解并复现本文所提出的方法和结论，另一方面为解决类似流形优化问题提供</w:t>
      </w:r>
      <w:r w:rsidR="00644A85">
        <w:rPr>
          <w:rFonts w:hint="eastAsia"/>
        </w:rPr>
        <w:t>借鉴</w:t>
      </w:r>
      <w:r>
        <w:rPr>
          <w:rFonts w:hint="eastAsia"/>
        </w:rPr>
        <w:t>。（</w:t>
      </w:r>
      <w:r>
        <w:rPr>
          <w:rFonts w:hint="eastAsia"/>
        </w:rPr>
        <w:t>2</w:t>
      </w:r>
      <w:r>
        <w:rPr>
          <w:rFonts w:hint="eastAsia"/>
        </w:rPr>
        <w:t>）提出了黎曼流形上的偏最小二乘回归方法，通过在流形上单一切空间构建子流形的方式将欧氏空间中的偏最小二乘回归（</w:t>
      </w:r>
      <w:r>
        <w:rPr>
          <w:rFonts w:hint="eastAsia"/>
        </w:rPr>
        <w:t>Partial Least Square Regression, PLS</w:t>
      </w:r>
      <w:r>
        <w:rPr>
          <w:rFonts w:hint="eastAsia"/>
        </w:rPr>
        <w:t>）扩展到黎曼流形空间；考虑到黎曼流形与欧氏空间的几何结构差别以及图像集合数据稀疏的问题，进一步设计了流形上多切空间构建子流形的方法，采用逐步回归的</w:t>
      </w:r>
      <w:del w:id="1" w:author="unknown" w:date="2016-04-14T15:45:00Z">
        <w:r w:rsidDel="00A8167B">
          <w:rPr>
            <w:rFonts w:hint="eastAsia"/>
          </w:rPr>
          <w:delText>方案</w:delText>
        </w:r>
      </w:del>
      <w:ins w:id="2" w:author="unknown" w:date="2016-04-14T15:45:00Z">
        <w:r w:rsidR="00A8167B">
          <w:rPr>
            <w:rFonts w:hint="eastAsia"/>
          </w:rPr>
          <w:t>策略</w:t>
        </w:r>
      </w:ins>
      <w:r>
        <w:rPr>
          <w:rFonts w:hint="eastAsia"/>
        </w:rPr>
        <w:t>整合多个切空间中的结果；本文以非奇异协方差矩阵即对称正定矩阵（</w:t>
      </w:r>
      <w:r>
        <w:rPr>
          <w:rFonts w:hint="eastAsia"/>
        </w:rPr>
        <w:t>Symmetric Positive Definite, SPD</w:t>
      </w:r>
      <w:r>
        <w:rPr>
          <w:rFonts w:hint="eastAsia"/>
        </w:rPr>
        <w:t>）黎曼流形为实例，在集合数据分类问题上进行了实验验证，取得了与当前最优方法可比甚至更好的结果。（</w:t>
      </w:r>
      <w:r>
        <w:rPr>
          <w:rFonts w:hint="eastAsia"/>
        </w:rPr>
        <w:t>3</w:t>
      </w:r>
      <w:r>
        <w:rPr>
          <w:rFonts w:hint="eastAsia"/>
        </w:rPr>
        <w:t>）提出了低秩对称半正定矩阵（</w:t>
      </w:r>
      <w:r>
        <w:rPr>
          <w:rFonts w:hint="eastAsia"/>
        </w:rPr>
        <w:t>Low-Rank symmetric Positive Semi-Definite, PSD</w:t>
      </w:r>
      <w:r w:rsidR="008043C0">
        <w:rPr>
          <w:rFonts w:hint="eastAsia"/>
        </w:rPr>
        <w:t>）建模图像集合的方法</w:t>
      </w:r>
      <w:r>
        <w:rPr>
          <w:rFonts w:hint="eastAsia"/>
        </w:rPr>
        <w:t>，解决采用样本协方差矩阵建模图像集合时由于数据稀疏带来的矩阵奇异（不满秩）、由于噪声带来的矩阵估计不准、以及对称正定矩阵表示</w:t>
      </w:r>
      <w:del w:id="3" w:author="unknown" w:date="2016-04-14T15:46:00Z">
        <w:r w:rsidDel="00A8167B">
          <w:rPr>
            <w:rFonts w:hint="eastAsia"/>
          </w:rPr>
          <w:delText>存储高计算量大</w:delText>
        </w:r>
      </w:del>
      <w:ins w:id="4" w:author="unknown" w:date="2016-04-14T15:46:00Z">
        <w:r w:rsidR="00A8167B">
          <w:rPr>
            <w:rFonts w:hint="eastAsia"/>
          </w:rPr>
          <w:t>时空开销大</w:t>
        </w:r>
      </w:ins>
      <w:r>
        <w:rPr>
          <w:rFonts w:hint="eastAsia"/>
        </w:rPr>
        <w:t>等问题，</w:t>
      </w:r>
      <w:r w:rsidR="008043C0">
        <w:rPr>
          <w:rFonts w:hint="eastAsia"/>
        </w:rPr>
        <w:t>并采用</w:t>
      </w:r>
      <w:ins w:id="5" w:author="unknown" w:date="2016-04-14T15:46:00Z">
        <w:r w:rsidR="00A8167B">
          <w:rPr>
            <w:rFonts w:hint="eastAsia"/>
          </w:rPr>
          <w:t>图嵌入（</w:t>
        </w:r>
      </w:ins>
      <w:r w:rsidR="008043C0">
        <w:rPr>
          <w:rFonts w:hint="eastAsia"/>
        </w:rPr>
        <w:t>Graph</w:t>
      </w:r>
      <w:r w:rsidR="008043C0">
        <w:t xml:space="preserve"> Embed</w:t>
      </w:r>
      <w:ins w:id="6" w:author="unknown" w:date="2016-04-14T15:46:00Z">
        <w:r w:rsidR="00A8167B">
          <w:t>d</w:t>
        </w:r>
      </w:ins>
      <w:r w:rsidR="008043C0">
        <w:t>in</w:t>
      </w:r>
      <w:r w:rsidR="008043C0">
        <w:rPr>
          <w:rFonts w:hint="eastAsia"/>
        </w:rPr>
        <w:t>g</w:t>
      </w:r>
      <w:ins w:id="7" w:author="unknown" w:date="2016-04-14T15:46:00Z">
        <w:r w:rsidR="00A8167B">
          <w:rPr>
            <w:rFonts w:hint="eastAsia"/>
          </w:rPr>
          <w:t>）</w:t>
        </w:r>
      </w:ins>
      <w:r w:rsidR="008043C0">
        <w:rPr>
          <w:rFonts w:hint="eastAsia"/>
        </w:rPr>
        <w:t>的方法将</w:t>
      </w:r>
      <w:r>
        <w:rPr>
          <w:rFonts w:hint="eastAsia"/>
        </w:rPr>
        <w:t>判别信息</w:t>
      </w:r>
      <w:r w:rsidR="008043C0">
        <w:rPr>
          <w:rFonts w:hint="eastAsia"/>
        </w:rPr>
        <w:t>内嵌到</w:t>
      </w:r>
      <w:r>
        <w:rPr>
          <w:rFonts w:hint="eastAsia"/>
        </w:rPr>
        <w:t>的低秩对称半正定矩阵</w:t>
      </w:r>
      <w:r w:rsidR="008043C0">
        <w:rPr>
          <w:rFonts w:hint="eastAsia"/>
        </w:rPr>
        <w:t>表示中</w:t>
      </w:r>
      <w:r>
        <w:rPr>
          <w:rFonts w:hint="eastAsia"/>
        </w:rPr>
        <w:t>，</w:t>
      </w:r>
      <w:r w:rsidR="008043C0">
        <w:rPr>
          <w:rFonts w:hint="eastAsia"/>
        </w:rPr>
        <w:t>最后在</w:t>
      </w:r>
      <w:ins w:id="8" w:author="unknown" w:date="2016-04-14T15:46:00Z">
        <w:r w:rsidR="00A8167B">
          <w:rPr>
            <w:rFonts w:hint="eastAsia"/>
          </w:rPr>
          <w:t>核判别分析</w:t>
        </w:r>
      </w:ins>
      <w:ins w:id="9" w:author="unknown" w:date="2016-04-14T15:47:00Z">
        <w:r w:rsidR="00A8167B">
          <w:rPr>
            <w:rFonts w:hint="eastAsia"/>
          </w:rPr>
          <w:t>（</w:t>
        </w:r>
      </w:ins>
      <w:ins w:id="10" w:author="Pual Li" w:date="2016-04-17T17:38:00Z">
        <w:r w:rsidR="00560225">
          <w:rPr>
            <w:rFonts w:hint="eastAsia"/>
          </w:rPr>
          <w:t>Ker</w:t>
        </w:r>
        <w:r w:rsidR="00560225">
          <w:t xml:space="preserve">nel Discriminant Analysis, </w:t>
        </w:r>
      </w:ins>
      <w:r w:rsidR="008043C0">
        <w:rPr>
          <w:rFonts w:hint="eastAsia"/>
        </w:rPr>
        <w:t>KDA</w:t>
      </w:r>
      <w:del w:id="11" w:author="Pual Li" w:date="2016-04-17T17:39:00Z">
        <w:r w:rsidR="008043C0" w:rsidDel="00560225">
          <w:rPr>
            <w:rFonts w:hint="eastAsia"/>
          </w:rPr>
          <w:delText>\cite{</w:delText>
        </w:r>
        <w:r w:rsidR="008043C0" w:rsidDel="00560225">
          <w:delText>Kernel_KDA</w:delText>
        </w:r>
        <w:r w:rsidR="008043C0" w:rsidDel="00560225">
          <w:rPr>
            <w:rFonts w:hint="eastAsia"/>
          </w:rPr>
          <w:delText>}</w:delText>
        </w:r>
      </w:del>
      <w:ins w:id="12" w:author="unknown" w:date="2016-04-14T15:47:00Z">
        <w:r w:rsidR="00A8167B">
          <w:rPr>
            <w:rFonts w:hint="eastAsia"/>
          </w:rPr>
          <w:t>）</w:t>
        </w:r>
      </w:ins>
      <w:r w:rsidR="008043C0">
        <w:rPr>
          <w:rFonts w:hint="eastAsia"/>
        </w:rPr>
        <w:t>的框架下</w:t>
      </w:r>
      <w:r>
        <w:rPr>
          <w:rFonts w:hint="eastAsia"/>
        </w:rPr>
        <w:t>研究了该表示下的判别学习</w:t>
      </w:r>
      <w:del w:id="13" w:author="Pual Li" w:date="2016-04-17T17:38:00Z">
        <w:r w:rsidDel="00560225">
          <w:rPr>
            <w:rFonts w:hint="eastAsia"/>
          </w:rPr>
          <w:delText>方法</w:delText>
        </w:r>
      </w:del>
      <w:r w:rsidR="008043C0">
        <w:rPr>
          <w:rFonts w:hint="eastAsia"/>
        </w:rPr>
        <w:t>问题</w:t>
      </w:r>
      <w:r>
        <w:rPr>
          <w:rFonts w:hint="eastAsia"/>
        </w:rPr>
        <w:t>，</w:t>
      </w:r>
      <w:r w:rsidR="008043C0">
        <w:rPr>
          <w:rFonts w:hint="eastAsia"/>
        </w:rPr>
        <w:t>最终的</w:t>
      </w:r>
      <w:r>
        <w:rPr>
          <w:rFonts w:hint="eastAsia"/>
        </w:rPr>
        <w:t>实验验证了低秩对称半正定矩阵表示的有效性。</w:t>
      </w:r>
      <w:bookmarkStart w:id="14" w:name="_GoBack"/>
      <w:bookmarkEnd w:id="14"/>
    </w:p>
    <w:p w:rsidR="00CF6723" w:rsidRDefault="00CF6723" w:rsidP="00046390"/>
    <w:p w:rsidR="002C76FB" w:rsidRDefault="002C76FB" w:rsidP="00046390"/>
    <w:p w:rsidR="002C76FB" w:rsidRDefault="002C76FB" w:rsidP="002C76FB">
      <w:r>
        <w:t xml:space="preserve">Vision </w:t>
      </w:r>
      <w:del w:id="15" w:author="unknown" w:date="2016-04-14T15:47:00Z">
        <w:r w:rsidDel="00A8167B">
          <w:delText xml:space="preserve">works </w:delText>
        </w:r>
      </w:del>
      <w:ins w:id="16" w:author="unknown" w:date="2016-04-14T15:47:00Z">
        <w:r w:rsidR="00A8167B">
          <w:rPr>
            <w:rFonts w:hint="eastAsia"/>
          </w:rPr>
          <w:t>functionality</w:t>
        </w:r>
        <w:r w:rsidR="00A8167B">
          <w:t xml:space="preserve"> </w:t>
        </w:r>
      </w:ins>
      <w:del w:id="17" w:author="unknown" w:date="2016-04-14T15:48:00Z">
        <w:r w:rsidDel="00A8167B">
          <w:delText xml:space="preserve">as </w:delText>
        </w:r>
      </w:del>
      <w:ins w:id="18" w:author="unknown" w:date="2016-04-14T15:48:00Z">
        <w:r w:rsidR="00A8167B">
          <w:rPr>
            <w:rFonts w:hint="eastAsia"/>
          </w:rPr>
          <w:t>serves as</w:t>
        </w:r>
        <w:r w:rsidR="00A8167B">
          <w:t xml:space="preserve"> </w:t>
        </w:r>
      </w:ins>
      <w:r>
        <w:t xml:space="preserve">one of the main abilities for human to perception the real world, </w:t>
      </w:r>
      <w:ins w:id="19" w:author="unknown" w:date="2016-04-14T15:48:00Z">
        <w:r w:rsidR="00A8167B">
          <w:rPr>
            <w:rFonts w:hint="eastAsia"/>
          </w:rPr>
          <w:t>and its</w:t>
        </w:r>
      </w:ins>
      <w:del w:id="20" w:author="unknown" w:date="2016-04-14T15:49:00Z">
        <w:r w:rsidDel="00A8167B">
          <w:delText>the</w:delText>
        </w:r>
      </w:del>
      <w:r>
        <w:t xml:space="preserve"> importance </w:t>
      </w:r>
      <w:r w:rsidR="00095B68" w:rsidRPr="00095B68">
        <w:t>goes without saying</w:t>
      </w:r>
      <w:r>
        <w:t>. The mission of CV</w:t>
      </w:r>
      <w:r w:rsidR="00F84FE0">
        <w:t xml:space="preserve"> </w:t>
      </w:r>
      <w:r>
        <w:t xml:space="preserve">(Computer Vision) is to endow computers with close to or even </w:t>
      </w:r>
      <w:del w:id="21" w:author="unknown" w:date="2016-04-14T15:49:00Z">
        <w:r w:rsidDel="00A8167B">
          <w:delText xml:space="preserve">greater </w:delText>
        </w:r>
      </w:del>
      <w:ins w:id="22" w:author="unknown" w:date="2016-04-14T15:49:00Z">
        <w:r w:rsidR="00A8167B">
          <w:rPr>
            <w:rFonts w:hint="eastAsia"/>
          </w:rPr>
          <w:t>stronger</w:t>
        </w:r>
        <w:r w:rsidR="00A8167B">
          <w:t xml:space="preserve"> </w:t>
        </w:r>
      </w:ins>
      <w:r>
        <w:t xml:space="preserve">ability than human to </w:t>
      </w:r>
      <w:del w:id="23" w:author="unknown" w:date="2016-04-14T15:49:00Z">
        <w:r w:rsidDel="00A8167B">
          <w:delText xml:space="preserve">perception </w:delText>
        </w:r>
      </w:del>
      <w:ins w:id="24" w:author="unknown" w:date="2016-04-14T15:49:00Z">
        <w:r w:rsidR="00A8167B">
          <w:rPr>
            <w:rFonts w:hint="eastAsia"/>
          </w:rPr>
          <w:t>perceive</w:t>
        </w:r>
        <w:r w:rsidR="00A8167B">
          <w:t xml:space="preserve"> </w:t>
        </w:r>
      </w:ins>
      <w:r>
        <w:t xml:space="preserve">the real world. </w:t>
      </w:r>
    </w:p>
    <w:p w:rsidR="002C76FB" w:rsidRPr="00A8167B" w:rsidRDefault="002C76FB" w:rsidP="002C76FB"/>
    <w:p w:rsidR="002C76FB" w:rsidRDefault="002C76FB" w:rsidP="002C76FB">
      <w:r>
        <w:rPr>
          <w:rFonts w:hint="eastAsia"/>
        </w:rPr>
        <w:t>As the main input</w:t>
      </w:r>
      <w:ins w:id="25" w:author="unknown" w:date="2016-04-14T15:51:00Z">
        <w:r w:rsidR="00137F4D">
          <w:t xml:space="preserve"> for CV task</w:t>
        </w:r>
        <w:r w:rsidR="00137F4D">
          <w:rPr>
            <w:rFonts w:hint="eastAsia"/>
          </w:rPr>
          <w:t>s</w:t>
        </w:r>
      </w:ins>
      <w:r>
        <w:t>, images contain</w:t>
      </w:r>
      <w:del w:id="26" w:author="unknown" w:date="2016-04-14T15:49:00Z">
        <w:r w:rsidDel="00A8167B">
          <w:delText>s</w:delText>
        </w:r>
      </w:del>
      <w:r>
        <w:t xml:space="preserve"> much more information than text, audio and so on</w:t>
      </w:r>
      <w:del w:id="27" w:author="unknown" w:date="2016-04-14T15:51:00Z">
        <w:r w:rsidDel="00137F4D">
          <w:delText xml:space="preserve"> which is good for CV task</w:delText>
        </w:r>
      </w:del>
      <w:r>
        <w:t xml:space="preserve">, </w:t>
      </w:r>
      <w:del w:id="28" w:author="unknown" w:date="2016-04-14T15:51:00Z">
        <w:r w:rsidDel="00137F4D">
          <w:delText xml:space="preserve">while </w:delText>
        </w:r>
      </w:del>
      <w:ins w:id="29" w:author="unknown" w:date="2016-04-14T15:51:00Z">
        <w:r w:rsidR="00137F4D">
          <w:rPr>
            <w:rFonts w:hint="eastAsia"/>
          </w:rPr>
          <w:t>but</w:t>
        </w:r>
        <w:r w:rsidR="00137F4D">
          <w:t xml:space="preserve"> </w:t>
        </w:r>
      </w:ins>
      <w:r>
        <w:t xml:space="preserve">how to make full use of the information becomes a problem. The variations of images bring great challenges to CV tasks. At the same time, data </w:t>
      </w:r>
      <w:del w:id="30" w:author="unknown" w:date="2016-04-14T15:51:00Z">
        <w:r w:rsidDel="00137F4D">
          <w:delText xml:space="preserve">occurs </w:delText>
        </w:r>
      </w:del>
      <w:ins w:id="31" w:author="unknown" w:date="2016-04-14T15:51:00Z">
        <w:r w:rsidR="00137F4D">
          <w:rPr>
            <w:rFonts w:hint="eastAsia"/>
          </w:rPr>
          <w:t>come</w:t>
        </w:r>
        <w:r w:rsidR="00137F4D">
          <w:t xml:space="preserve"> </w:t>
        </w:r>
      </w:ins>
      <w:r>
        <w:t xml:space="preserve">more frequently in the form of image set, such as surveillance video, multi-view image sets and so on. Under these background, image set classification comes into being. Image </w:t>
      </w:r>
      <w:r>
        <w:lastRenderedPageBreak/>
        <w:t xml:space="preserve">sets usually contain </w:t>
      </w:r>
      <w:ins w:id="32" w:author="unknown" w:date="2016-04-14T15:52:00Z">
        <w:r w:rsidR="00137F4D">
          <w:rPr>
            <w:rFonts w:hint="eastAsia"/>
          </w:rPr>
          <w:t xml:space="preserve">a </w:t>
        </w:r>
      </w:ins>
      <w:r>
        <w:t>large amount of im</w:t>
      </w:r>
      <w:r w:rsidR="00095B68">
        <w:t xml:space="preserve">ages in poor quality. So one </w:t>
      </w:r>
      <w:ins w:id="33" w:author="unknown" w:date="2016-04-14T15:52:00Z">
        <w:r w:rsidR="00137F4D">
          <w:rPr>
            <w:rFonts w:hint="eastAsia"/>
          </w:rPr>
          <w:t>major</w:t>
        </w:r>
      </w:ins>
      <w:del w:id="34" w:author="unknown" w:date="2016-04-14T15:52:00Z">
        <w:r w:rsidR="00095B68" w:rsidDel="00137F4D">
          <w:delText>core</w:delText>
        </w:r>
      </w:del>
      <w:r w:rsidR="00095B68">
        <w:t xml:space="preserve"> task</w:t>
      </w:r>
      <w:r>
        <w:t xml:space="preserve"> </w:t>
      </w:r>
      <w:del w:id="35" w:author="unknown" w:date="2016-04-14T15:52:00Z">
        <w:r w:rsidDel="00137F4D">
          <w:delText xml:space="preserve">of </w:delText>
        </w:r>
      </w:del>
      <w:ins w:id="36" w:author="unknown" w:date="2016-04-14T15:52:00Z">
        <w:r w:rsidR="00137F4D">
          <w:rPr>
            <w:rFonts w:hint="eastAsia"/>
          </w:rPr>
          <w:t>in</w:t>
        </w:r>
        <w:r w:rsidR="00137F4D">
          <w:t xml:space="preserve"> </w:t>
        </w:r>
      </w:ins>
      <w:r>
        <w:t xml:space="preserve">image set classification is </w:t>
      </w:r>
      <w:ins w:id="37" w:author="unknown" w:date="2016-04-14T15:52:00Z">
        <w:r w:rsidR="00137F4D">
          <w:rPr>
            <w:rFonts w:hint="eastAsia"/>
          </w:rPr>
          <w:t xml:space="preserve">to </w:t>
        </w:r>
      </w:ins>
      <w:r>
        <w:t xml:space="preserve">overcome the </w:t>
      </w:r>
      <w:ins w:id="38" w:author="unknown" w:date="2016-04-14T15:53:00Z">
        <w:r w:rsidR="00137F4D">
          <w:t xml:space="preserve">disadvantage </w:t>
        </w:r>
        <w:r w:rsidR="00137F4D">
          <w:rPr>
            <w:rFonts w:hint="eastAsia"/>
          </w:rPr>
          <w:t xml:space="preserve">of low </w:t>
        </w:r>
      </w:ins>
      <w:r>
        <w:t xml:space="preserve">quality </w:t>
      </w:r>
      <w:del w:id="39" w:author="unknown" w:date="2016-04-14T15:53:00Z">
        <w:r w:rsidR="00095B68" w:rsidDel="00137F4D">
          <w:delText>disadvantage</w:delText>
        </w:r>
        <w:r w:rsidDel="00137F4D">
          <w:delText xml:space="preserve"> </w:delText>
        </w:r>
      </w:del>
      <w:ins w:id="40" w:author="unknown" w:date="2016-04-14T15:53:00Z">
        <w:r w:rsidR="00137F4D">
          <w:rPr>
            <w:rFonts w:hint="eastAsia"/>
          </w:rPr>
          <w:t xml:space="preserve">and leverage the </w:t>
        </w:r>
      </w:ins>
      <w:del w:id="41" w:author="unknown" w:date="2016-04-14T15:53:00Z">
        <w:r w:rsidDel="00137F4D">
          <w:delText xml:space="preserve">with </w:delText>
        </w:r>
      </w:del>
      <w:r>
        <w:t xml:space="preserve">advantage of </w:t>
      </w:r>
      <w:ins w:id="42" w:author="unknown" w:date="2016-04-14T15:53:00Z">
        <w:r w:rsidR="00137F4D">
          <w:rPr>
            <w:rFonts w:hint="eastAsia"/>
          </w:rPr>
          <w:t xml:space="preserve">large </w:t>
        </w:r>
      </w:ins>
      <w:r>
        <w:t xml:space="preserve">quantity. </w:t>
      </w:r>
    </w:p>
    <w:p w:rsidR="002C76FB" w:rsidRPr="00137F4D" w:rsidRDefault="002C76FB" w:rsidP="002C76FB"/>
    <w:p w:rsidR="002C76FB" w:rsidRDefault="002C76FB" w:rsidP="002C76FB">
      <w:r>
        <w:t>With more than ten years of development, a lot of methods have been propose</w:t>
      </w:r>
      <w:ins w:id="43" w:author="unknown" w:date="2016-04-14T15:53:00Z">
        <w:r w:rsidR="00137F4D">
          <w:rPr>
            <w:rFonts w:hint="eastAsia"/>
          </w:rPr>
          <w:t>d</w:t>
        </w:r>
      </w:ins>
      <w:r>
        <w:t xml:space="preserve"> for this task. According to how to model an image set they can be divided into following categories: 1. Subspace/Manifold base</w:t>
      </w:r>
      <w:ins w:id="44" w:author="unknown" w:date="2016-04-14T15:54:00Z">
        <w:r w:rsidR="00137F4D">
          <w:rPr>
            <w:rFonts w:hint="eastAsia"/>
          </w:rPr>
          <w:t>d</w:t>
        </w:r>
      </w:ins>
      <w:r>
        <w:t xml:space="preserve"> methods, 2. Affine hull base</w:t>
      </w:r>
      <w:ins w:id="45" w:author="unknown" w:date="2016-04-14T15:54:00Z">
        <w:r w:rsidR="00137F4D">
          <w:rPr>
            <w:rFonts w:hint="eastAsia"/>
          </w:rPr>
          <w:t>d</w:t>
        </w:r>
      </w:ins>
      <w:r>
        <w:t xml:space="preserve"> methods, 3. Statistics model based methods, 4. Deep Learning based methods. 5. Others, like Dictionary/Sparse coding based method, Collaborative representation method</w:t>
      </w:r>
      <w:ins w:id="46" w:author="unknown" w:date="2016-04-14T15:54:00Z">
        <w:r w:rsidR="00137F4D">
          <w:rPr>
            <w:rFonts w:hint="eastAsia"/>
          </w:rPr>
          <w:t>s</w:t>
        </w:r>
      </w:ins>
      <w:r>
        <w:t>, etc.</w:t>
      </w:r>
    </w:p>
    <w:p w:rsidR="002C76FB" w:rsidRPr="00137F4D" w:rsidRDefault="002C76FB" w:rsidP="002C76FB"/>
    <w:p w:rsidR="002C76FB" w:rsidRPr="002C76FB" w:rsidRDefault="009D000B" w:rsidP="00046390">
      <w:r w:rsidRPr="009D000B">
        <w:t xml:space="preserve">Among the categories listed above, Statistics model based methods </w:t>
      </w:r>
      <w:ins w:id="47" w:author="unknown" w:date="2016-04-14T16:09:00Z">
        <w:r w:rsidR="00FC542B">
          <w:rPr>
            <w:rFonts w:hint="eastAsia"/>
          </w:rPr>
          <w:t xml:space="preserve">have </w:t>
        </w:r>
      </w:ins>
      <w:r w:rsidRPr="009D000B">
        <w:t>attract</w:t>
      </w:r>
      <w:ins w:id="48" w:author="unknown" w:date="2016-04-14T16:09:00Z">
        <w:r w:rsidR="00FC542B">
          <w:rPr>
            <w:rFonts w:hint="eastAsia"/>
          </w:rPr>
          <w:t>ed</w:t>
        </w:r>
      </w:ins>
      <w:r w:rsidRPr="009D000B">
        <w:t xml:space="preserve"> a lot attention with its excellent performance. This </w:t>
      </w:r>
      <w:ins w:id="49" w:author="unknown" w:date="2016-04-14T16:09:00Z">
        <w:r w:rsidR="00FC542B">
          <w:rPr>
            <w:rFonts w:hint="eastAsia"/>
          </w:rPr>
          <w:t>thesis</w:t>
        </w:r>
      </w:ins>
      <w:del w:id="50" w:author="unknown" w:date="2016-04-14T16:09:00Z">
        <w:r w:rsidRPr="009D000B" w:rsidDel="00FC542B">
          <w:delText>article</w:delText>
        </w:r>
      </w:del>
      <w:r w:rsidRPr="009D000B">
        <w:t xml:space="preserve"> takes Riemannian manifold as </w:t>
      </w:r>
      <w:ins w:id="51" w:author="unknown" w:date="2016-04-14T16:09:00Z">
        <w:r w:rsidR="00FC542B">
          <w:rPr>
            <w:rFonts w:hint="eastAsia"/>
          </w:rPr>
          <w:t xml:space="preserve">basic </w:t>
        </w:r>
      </w:ins>
      <w:r w:rsidRPr="009D000B">
        <w:t xml:space="preserve">tool and </w:t>
      </w:r>
      <w:del w:id="52" w:author="unknown" w:date="2016-04-14T16:09:00Z">
        <w:r w:rsidRPr="009D000B" w:rsidDel="00FC542B">
          <w:delText xml:space="preserve">try </w:delText>
        </w:r>
      </w:del>
      <w:ins w:id="53" w:author="unknown" w:date="2016-04-14T16:09:00Z">
        <w:r w:rsidR="00FC542B" w:rsidRPr="009D000B">
          <w:t>tr</w:t>
        </w:r>
        <w:r w:rsidR="00FC542B">
          <w:rPr>
            <w:rFonts w:hint="eastAsia"/>
          </w:rPr>
          <w:t>ies</w:t>
        </w:r>
        <w:r w:rsidR="00FC542B" w:rsidRPr="009D000B">
          <w:t xml:space="preserve"> </w:t>
        </w:r>
      </w:ins>
      <w:r w:rsidRPr="009D000B">
        <w:t>to explore statistics model based methods. </w:t>
      </w:r>
      <w:ins w:id="54" w:author="unknown" w:date="2016-04-14T16:09:00Z">
        <w:r w:rsidR="00FC542B">
          <w:rPr>
            <w:rFonts w:hint="eastAsia"/>
          </w:rPr>
          <w:t>The main contributions include</w:t>
        </w:r>
      </w:ins>
      <w:del w:id="55" w:author="unknown" w:date="2016-04-14T16:10:00Z">
        <w:r w:rsidRPr="009D000B" w:rsidDel="00FC542B">
          <w:delText>Following contents are included</w:delText>
        </w:r>
      </w:del>
      <w:r w:rsidRPr="009D000B">
        <w:t>: 1) Studied matrix function and manifold optimization theory and methods. B</w:t>
      </w:r>
      <w:ins w:id="56" w:author="unknown" w:date="2016-04-14T16:12:00Z">
        <w:r w:rsidR="00FC542B">
          <w:rPr>
            <w:rFonts w:hint="eastAsia"/>
          </w:rPr>
          <w:t xml:space="preserve">y introducing the basic </w:t>
        </w:r>
      </w:ins>
      <w:del w:id="57" w:author="unknown" w:date="2016-04-14T16:12:00Z">
        <w:r w:rsidRPr="009D000B" w:rsidDel="00FC542B">
          <w:delText xml:space="preserve">ased on the </w:delText>
        </w:r>
      </w:del>
      <w:r w:rsidRPr="009D000B">
        <w:t xml:space="preserve">concept </w:t>
      </w:r>
      <w:del w:id="58" w:author="unknown" w:date="2016-04-14T16:12:00Z">
        <w:r w:rsidRPr="009D000B" w:rsidDel="00FC542B">
          <w:delText>introduction to</w:delText>
        </w:r>
      </w:del>
      <w:ins w:id="59" w:author="unknown" w:date="2016-04-14T16:12:00Z">
        <w:r w:rsidR="00FC542B">
          <w:rPr>
            <w:rFonts w:hint="eastAsia"/>
          </w:rPr>
          <w:t>of</w:t>
        </w:r>
      </w:ins>
      <w:r w:rsidRPr="009D000B">
        <w:t xml:space="preserve"> manifold and matrix function, </w:t>
      </w:r>
      <w:ins w:id="60" w:author="unknown" w:date="2016-04-14T16:12:00Z">
        <w:r w:rsidR="00FC542B">
          <w:rPr>
            <w:rFonts w:hint="eastAsia"/>
          </w:rPr>
          <w:t>along</w:t>
        </w:r>
      </w:ins>
      <w:del w:id="61" w:author="unknown" w:date="2016-04-14T16:12:00Z">
        <w:r w:rsidRPr="009D000B" w:rsidDel="00FC542B">
          <w:delText>jointing</w:delText>
        </w:r>
      </w:del>
      <w:r w:rsidRPr="009D000B">
        <w:t xml:space="preserve"> with the real</w:t>
      </w:r>
      <w:ins w:id="62" w:author="unknown" w:date="2016-04-14T16:13:00Z">
        <w:r w:rsidR="00FC542B">
          <w:rPr>
            <w:rFonts w:hint="eastAsia"/>
          </w:rPr>
          <w:t>-world</w:t>
        </w:r>
      </w:ins>
      <w:r w:rsidRPr="009D000B">
        <w:t xml:space="preserve"> problems extract</w:t>
      </w:r>
      <w:ins w:id="63" w:author="unknown" w:date="2016-04-14T16:13:00Z">
        <w:r w:rsidR="00FC542B">
          <w:rPr>
            <w:rFonts w:hint="eastAsia"/>
          </w:rPr>
          <w:t>ed</w:t>
        </w:r>
      </w:ins>
      <w:r w:rsidRPr="009D000B">
        <w:t xml:space="preserve"> </w:t>
      </w:r>
      <w:del w:id="64" w:author="unknown" w:date="2016-04-14T16:13:00Z">
        <w:r w:rsidRPr="009D000B" w:rsidDel="00FC542B">
          <w:delText xml:space="preserve">form </w:delText>
        </w:r>
      </w:del>
      <w:ins w:id="65" w:author="unknown" w:date="2016-04-14T16:13:00Z">
        <w:r w:rsidR="00FC542B">
          <w:rPr>
            <w:rFonts w:hint="eastAsia"/>
          </w:rPr>
          <w:t>from</w:t>
        </w:r>
        <w:r w:rsidR="00FC542B" w:rsidRPr="009D000B">
          <w:t xml:space="preserve"> </w:t>
        </w:r>
      </w:ins>
      <w:r w:rsidRPr="009D000B">
        <w:t xml:space="preserve">the </w:t>
      </w:r>
      <w:ins w:id="66" w:author="unknown" w:date="2016-04-14T16:13:00Z">
        <w:r w:rsidR="00FC542B">
          <w:rPr>
            <w:rFonts w:hint="eastAsia"/>
          </w:rPr>
          <w:t xml:space="preserve">following </w:t>
        </w:r>
      </w:ins>
      <w:r w:rsidRPr="009D000B">
        <w:t xml:space="preserve">research topics, optimization </w:t>
      </w:r>
      <w:ins w:id="67" w:author="unknown" w:date="2016-04-14T16:13:00Z">
        <w:r w:rsidR="00FC542B">
          <w:rPr>
            <w:rFonts w:hint="eastAsia"/>
          </w:rPr>
          <w:t xml:space="preserve">algorithms </w:t>
        </w:r>
      </w:ins>
      <w:r w:rsidRPr="009D000B">
        <w:t xml:space="preserve">on the manifold have been studied in this </w:t>
      </w:r>
      <w:del w:id="68" w:author="unknown" w:date="2016-04-14T16:14:00Z">
        <w:r w:rsidRPr="009D000B" w:rsidDel="00EA31C1">
          <w:delText>part</w:delText>
        </w:r>
      </w:del>
      <w:ins w:id="69" w:author="unknown" w:date="2016-04-14T16:14:00Z">
        <w:r w:rsidR="00EA31C1">
          <w:rPr>
            <w:rFonts w:hint="eastAsia"/>
          </w:rPr>
          <w:t>thesis (Chapter 2)</w:t>
        </w:r>
      </w:ins>
      <w:r w:rsidRPr="009D000B">
        <w:t xml:space="preserve">. On the one hand it will help readers understand and implement methods proposed in this </w:t>
      </w:r>
      <w:del w:id="70" w:author="unknown" w:date="2016-04-14T16:12:00Z">
        <w:r w:rsidRPr="009D000B" w:rsidDel="00FC542B">
          <w:delText>article</w:delText>
        </w:r>
      </w:del>
      <w:ins w:id="71" w:author="unknown" w:date="2016-04-14T16:12:00Z">
        <w:r w:rsidR="00FC542B">
          <w:rPr>
            <w:rFonts w:hint="eastAsia"/>
          </w:rPr>
          <w:t>thesis</w:t>
        </w:r>
      </w:ins>
      <w:r w:rsidRPr="009D000B">
        <w:t>,</w:t>
      </w:r>
      <w:ins w:id="72" w:author="unknown" w:date="2016-04-14T16:14:00Z">
        <w:r w:rsidR="00EA31C1">
          <w:rPr>
            <w:rFonts w:hint="eastAsia"/>
          </w:rPr>
          <w:t xml:space="preserve"> and</w:t>
        </w:r>
      </w:ins>
      <w:r w:rsidRPr="009D000B">
        <w:t xml:space="preserve"> on the other hand it can also provide </w:t>
      </w:r>
      <w:ins w:id="73" w:author="unknown" w:date="2016-04-14T16:15:00Z">
        <w:r w:rsidR="00EA31C1">
          <w:rPr>
            <w:rFonts w:hint="eastAsia"/>
          </w:rPr>
          <w:t xml:space="preserve">basic instructions to solve other </w:t>
        </w:r>
      </w:ins>
      <w:del w:id="74" w:author="unknown" w:date="2016-04-14T16:15:00Z">
        <w:r w:rsidRPr="009D000B" w:rsidDel="00EA31C1">
          <w:delText xml:space="preserve">reference for </w:delText>
        </w:r>
      </w:del>
      <w:r w:rsidRPr="009D000B">
        <w:t>similar problems</w:t>
      </w:r>
      <w:del w:id="75" w:author="unknown" w:date="2016-04-14T16:15:00Z">
        <w:r w:rsidRPr="009D000B" w:rsidDel="00EA31C1">
          <w:delText>’ solving</w:delText>
        </w:r>
      </w:del>
      <w:r w:rsidRPr="009D000B">
        <w:t>.</w:t>
      </w:r>
      <w:del w:id="76" w:author="unknown" w:date="2016-04-14T16:15:00Z">
        <w:r w:rsidRPr="009D000B" w:rsidDel="00EA31C1">
          <w:delText> </w:delText>
        </w:r>
      </w:del>
      <w:ins w:id="77" w:author="unknown" w:date="2016-04-14T16:15:00Z">
        <w:r w:rsidR="00EA31C1">
          <w:rPr>
            <w:rFonts w:hint="eastAsia"/>
          </w:rPr>
          <w:t xml:space="preserve"> </w:t>
        </w:r>
      </w:ins>
      <w:r w:rsidRPr="009D000B">
        <w:t>2) Proposed Partial Least Square Regression methods on Riemannian manifold with sub</w:t>
      </w:r>
      <w:ins w:id="78" w:author="unknown" w:date="2016-04-14T16:16:00Z">
        <w:r w:rsidR="00EA31C1">
          <w:rPr>
            <w:rFonts w:hint="eastAsia"/>
          </w:rPr>
          <w:t>-</w:t>
        </w:r>
      </w:ins>
      <w:r w:rsidRPr="009D000B">
        <w:t>manifold construct</w:t>
      </w:r>
      <w:ins w:id="79" w:author="unknown" w:date="2016-04-14T16:16:00Z">
        <w:r w:rsidR="00EA31C1">
          <w:rPr>
            <w:rFonts w:hint="eastAsia"/>
          </w:rPr>
          <w:t>ed</w:t>
        </w:r>
      </w:ins>
      <w:r w:rsidRPr="009D000B">
        <w:t xml:space="preserve"> from one tangent space (usually </w:t>
      </w:r>
      <w:ins w:id="80" w:author="unknown" w:date="2016-04-14T16:16:00Z">
        <w:r w:rsidR="00EA31C1">
          <w:rPr>
            <w:rFonts w:hint="eastAsia"/>
          </w:rPr>
          <w:t>taking</w:t>
        </w:r>
      </w:ins>
      <w:del w:id="81" w:author="unknown" w:date="2016-04-14T16:16:00Z">
        <w:r w:rsidRPr="009D000B" w:rsidDel="00EA31C1">
          <w:delText xml:space="preserve">is </w:delText>
        </w:r>
      </w:del>
      <w:r w:rsidRPr="009D000B">
        <w:t>the tangent space of samples’ Karcher mean).</w:t>
      </w:r>
      <w:ins w:id="82" w:author="unknown" w:date="2016-04-14T16:16:00Z">
        <w:r w:rsidR="00EA31C1">
          <w:rPr>
            <w:rFonts w:hint="eastAsia"/>
          </w:rPr>
          <w:t xml:space="preserve"> </w:t>
        </w:r>
      </w:ins>
      <w:del w:id="83" w:author="unknown" w:date="2016-04-14T16:16:00Z">
        <w:r w:rsidRPr="009D000B" w:rsidDel="00EA31C1">
          <w:delText> </w:delText>
        </w:r>
      </w:del>
      <w:r w:rsidRPr="009D000B">
        <w:t xml:space="preserve">Then in order to overcome the structure difference between Euclidean space and Riemannian manifold as well as the </w:t>
      </w:r>
      <w:del w:id="84" w:author="unknown" w:date="2016-04-14T16:17:00Z">
        <w:r w:rsidRPr="009D000B" w:rsidDel="00D863F0">
          <w:delText xml:space="preserve">sparse </w:delText>
        </w:r>
      </w:del>
      <w:r w:rsidRPr="009D000B">
        <w:t xml:space="preserve">drawback of </w:t>
      </w:r>
      <w:ins w:id="85" w:author="unknown" w:date="2016-04-14T16:17:00Z">
        <w:r w:rsidR="00D863F0" w:rsidRPr="009D000B">
          <w:t xml:space="preserve">sparse </w:t>
        </w:r>
      </w:ins>
      <w:r w:rsidRPr="009D000B">
        <w:t>sampl</w:t>
      </w:r>
      <w:ins w:id="86" w:author="unknown" w:date="2016-04-14T16:17:00Z">
        <w:r w:rsidR="00D863F0">
          <w:rPr>
            <w:rFonts w:hint="eastAsia"/>
          </w:rPr>
          <w:t>ing,</w:t>
        </w:r>
      </w:ins>
      <w:del w:id="87" w:author="unknown" w:date="2016-04-14T16:17:00Z">
        <w:r w:rsidRPr="009D000B" w:rsidDel="00D863F0">
          <w:delText>es</w:delText>
        </w:r>
      </w:del>
      <w:r w:rsidRPr="009D000B">
        <w:t xml:space="preserve"> multi-tangent space Partial Least Square </w:t>
      </w:r>
      <w:r w:rsidR="00354876" w:rsidRPr="009D000B">
        <w:t>Regression</w:t>
      </w:r>
      <w:r w:rsidRPr="009D000B">
        <w:t xml:space="preserve"> method </w:t>
      </w:r>
      <w:ins w:id="88" w:author="unknown" w:date="2016-04-14T16:17:00Z">
        <w:r w:rsidR="00D863F0">
          <w:rPr>
            <w:rFonts w:hint="eastAsia"/>
          </w:rPr>
          <w:t>has been</w:t>
        </w:r>
      </w:ins>
      <w:del w:id="89" w:author="unknown" w:date="2016-04-14T16:17:00Z">
        <w:r w:rsidRPr="009D000B" w:rsidDel="00D863F0">
          <w:delText>was</w:delText>
        </w:r>
      </w:del>
      <w:r w:rsidRPr="009D000B">
        <w:t xml:space="preserve"> designed. On the Symmetric Positive Definite (SPD) matrices manifold, image set classification experiment were designed to </w:t>
      </w:r>
      <w:del w:id="90" w:author="unknown" w:date="2016-04-14T16:17:00Z">
        <w:r w:rsidRPr="009D000B" w:rsidDel="00D863F0">
          <w:delText xml:space="preserve">test </w:delText>
        </w:r>
      </w:del>
      <w:ins w:id="91" w:author="unknown" w:date="2016-04-14T16:17:00Z">
        <w:r w:rsidR="00D863F0">
          <w:rPr>
            <w:rFonts w:hint="eastAsia"/>
          </w:rPr>
          <w:t>evaluate</w:t>
        </w:r>
        <w:r w:rsidR="00D863F0" w:rsidRPr="009D000B">
          <w:t xml:space="preserve"> </w:t>
        </w:r>
      </w:ins>
      <w:r w:rsidRPr="009D000B">
        <w:t xml:space="preserve">the proposed method and </w:t>
      </w:r>
      <w:ins w:id="92" w:author="unknown" w:date="2016-04-14T16:18:00Z">
        <w:r w:rsidR="00D863F0">
          <w:rPr>
            <w:rFonts w:hint="eastAsia"/>
          </w:rPr>
          <w:t xml:space="preserve">it is observed </w:t>
        </w:r>
      </w:ins>
      <w:del w:id="93" w:author="unknown" w:date="2016-04-14T16:18:00Z">
        <w:r w:rsidRPr="009D000B" w:rsidDel="00D863F0">
          <w:delText xml:space="preserve">find out </w:delText>
        </w:r>
      </w:del>
      <w:r w:rsidRPr="009D000B">
        <w:t>that th</w:t>
      </w:r>
      <w:ins w:id="94" w:author="unknown" w:date="2016-04-14T16:18:00Z">
        <w:r w:rsidR="00D863F0">
          <w:rPr>
            <w:rFonts w:hint="eastAsia"/>
          </w:rPr>
          <w:t>e proposed</w:t>
        </w:r>
      </w:ins>
      <w:del w:id="95" w:author="unknown" w:date="2016-04-14T16:18:00Z">
        <w:r w:rsidRPr="009D000B" w:rsidDel="00D863F0">
          <w:delText>is</w:delText>
        </w:r>
      </w:del>
      <w:r w:rsidRPr="009D000B">
        <w:t xml:space="preserve"> method </w:t>
      </w:r>
      <w:ins w:id="96" w:author="unknown" w:date="2016-04-14T16:18:00Z">
        <w:r w:rsidR="00D863F0">
          <w:rPr>
            <w:rFonts w:hint="eastAsia"/>
          </w:rPr>
          <w:t xml:space="preserve">is comparable </w:t>
        </w:r>
      </w:ins>
      <w:del w:id="97" w:author="unknown" w:date="2016-04-14T16:18:00Z">
        <w:r w:rsidRPr="009D000B" w:rsidDel="00D863F0">
          <w:delText xml:space="preserve">reached </w:delText>
        </w:r>
      </w:del>
      <w:r w:rsidRPr="009D000B">
        <w:t xml:space="preserve">or even outperforms the state-of-art </w:t>
      </w:r>
      <w:del w:id="98" w:author="unknown" w:date="2016-04-14T16:18:00Z">
        <w:r w:rsidRPr="009D000B" w:rsidDel="00D863F0">
          <w:delText xml:space="preserve">performance </w:delText>
        </w:r>
      </w:del>
      <w:ins w:id="99" w:author="unknown" w:date="2016-04-14T16:18:00Z">
        <w:r w:rsidR="00D863F0">
          <w:rPr>
            <w:rFonts w:hint="eastAsia"/>
          </w:rPr>
          <w:t>methods</w:t>
        </w:r>
        <w:r w:rsidR="00D863F0" w:rsidRPr="009D000B">
          <w:t xml:space="preserve"> </w:t>
        </w:r>
      </w:ins>
      <w:r w:rsidRPr="009D000B">
        <w:t xml:space="preserve">on the commonly used databases. 3) Proposed Low-Rank PSD matrices </w:t>
      </w:r>
      <w:ins w:id="100" w:author="unknown" w:date="2016-04-14T16:19:00Z">
        <w:r w:rsidR="00FB3086">
          <w:rPr>
            <w:rFonts w:hint="eastAsia"/>
          </w:rPr>
          <w:t xml:space="preserve">based image set model </w:t>
        </w:r>
      </w:ins>
      <w:del w:id="101" w:author="unknown" w:date="2016-04-14T16:19:00Z">
        <w:r w:rsidRPr="009D000B" w:rsidDel="00FB3086">
          <w:delText>model image set's method</w:delText>
        </w:r>
      </w:del>
      <w:ins w:id="102" w:author="unknown" w:date="2016-04-14T16:19:00Z">
        <w:r w:rsidR="00FB3086">
          <w:rPr>
            <w:rFonts w:hint="eastAsia"/>
          </w:rPr>
          <w:t xml:space="preserve"> </w:t>
        </w:r>
      </w:ins>
      <w:del w:id="103" w:author="unknown" w:date="2016-04-14T16:19:00Z">
        <w:r w:rsidRPr="009D000B" w:rsidDel="00FB3086">
          <w:delText> </w:delText>
        </w:r>
      </w:del>
      <w:r w:rsidRPr="009D000B">
        <w:t>to overcome the rank-deficient and high dimension problems of sample covariance models as well as lack of scale information (eigenvalue) drawback in the subspace models. With Graph Embedding framework we encoded label information into Low-Rank PSD representations of image sets</w:t>
      </w:r>
      <w:ins w:id="104" w:author="unknown" w:date="2016-04-14T16:19:00Z">
        <w:r w:rsidR="00FB3086">
          <w:rPr>
            <w:rFonts w:hint="eastAsia"/>
          </w:rPr>
          <w:t xml:space="preserve"> and</w:t>
        </w:r>
      </w:ins>
      <w:r w:rsidRPr="009D000B">
        <w:t xml:space="preserve"> then designed the discriminant learning methods with Kernel Discriminant Analysis framework. </w:t>
      </w:r>
      <w:del w:id="105" w:author="unknown" w:date="2016-04-14T16:20:00Z">
        <w:r w:rsidRPr="009D000B" w:rsidDel="00FB3086">
          <w:delText xml:space="preserve">The final </w:delText>
        </w:r>
      </w:del>
      <w:ins w:id="106" w:author="unknown" w:date="2016-04-14T16:20:00Z">
        <w:r w:rsidR="00FB3086">
          <w:rPr>
            <w:rFonts w:hint="eastAsia"/>
          </w:rPr>
          <w:t>E</w:t>
        </w:r>
      </w:ins>
      <w:del w:id="107" w:author="unknown" w:date="2016-04-14T16:20:00Z">
        <w:r w:rsidRPr="009D000B" w:rsidDel="00FB3086">
          <w:delText>e</w:delText>
        </w:r>
      </w:del>
      <w:r w:rsidRPr="009D000B">
        <w:t xml:space="preserve">xperiments on the commonly used databases </w:t>
      </w:r>
      <w:ins w:id="108" w:author="unknown" w:date="2016-04-14T16:20:00Z">
        <w:r w:rsidR="00FB3086">
          <w:rPr>
            <w:rFonts w:hint="eastAsia"/>
          </w:rPr>
          <w:t xml:space="preserve">has shown to </w:t>
        </w:r>
      </w:ins>
      <w:r w:rsidRPr="009D000B">
        <w:t>support our proposition.</w:t>
      </w:r>
    </w:p>
    <w:sectPr w:rsidR="002C76FB" w:rsidRPr="002C76FB">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F26" w:rsidRDefault="00317F26" w:rsidP="001266DC">
      <w:r>
        <w:separator/>
      </w:r>
    </w:p>
  </w:endnote>
  <w:endnote w:type="continuationSeparator" w:id="0">
    <w:p w:rsidR="00317F26" w:rsidRDefault="00317F26" w:rsidP="00126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F26" w:rsidRDefault="00317F26" w:rsidP="001266DC">
      <w:r>
        <w:separator/>
      </w:r>
    </w:p>
  </w:footnote>
  <w:footnote w:type="continuationSeparator" w:id="0">
    <w:p w:rsidR="00317F26" w:rsidRDefault="00317F26" w:rsidP="001266DC">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al Li">
    <w15:presenceInfo w15:providerId="Windows Live" w15:userId="21c0f6646089c7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390"/>
    <w:rsid w:val="00035416"/>
    <w:rsid w:val="00046390"/>
    <w:rsid w:val="00056BA6"/>
    <w:rsid w:val="00095B68"/>
    <w:rsid w:val="001242B6"/>
    <w:rsid w:val="001266DC"/>
    <w:rsid w:val="00137F4D"/>
    <w:rsid w:val="002C76FB"/>
    <w:rsid w:val="00317F26"/>
    <w:rsid w:val="00322204"/>
    <w:rsid w:val="00354876"/>
    <w:rsid w:val="00463FD5"/>
    <w:rsid w:val="00560225"/>
    <w:rsid w:val="00561E74"/>
    <w:rsid w:val="005649EE"/>
    <w:rsid w:val="005E11E6"/>
    <w:rsid w:val="00644A85"/>
    <w:rsid w:val="00750A12"/>
    <w:rsid w:val="00795066"/>
    <w:rsid w:val="007F38BA"/>
    <w:rsid w:val="008043C0"/>
    <w:rsid w:val="008F2005"/>
    <w:rsid w:val="009D000B"/>
    <w:rsid w:val="00A320C4"/>
    <w:rsid w:val="00A8167B"/>
    <w:rsid w:val="00A87127"/>
    <w:rsid w:val="00CF6723"/>
    <w:rsid w:val="00D21140"/>
    <w:rsid w:val="00D456A9"/>
    <w:rsid w:val="00D863F0"/>
    <w:rsid w:val="00EA31C1"/>
    <w:rsid w:val="00F03980"/>
    <w:rsid w:val="00F84FE0"/>
    <w:rsid w:val="00FB3086"/>
    <w:rsid w:val="00FC5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A4A267-940D-4832-943A-F3518F942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67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242B6"/>
    <w:rPr>
      <w:sz w:val="18"/>
      <w:szCs w:val="18"/>
    </w:rPr>
  </w:style>
  <w:style w:type="character" w:customStyle="1" w:styleId="Char">
    <w:name w:val="批注框文本 Char"/>
    <w:basedOn w:val="a0"/>
    <w:link w:val="a3"/>
    <w:uiPriority w:val="99"/>
    <w:semiHidden/>
    <w:rsid w:val="001242B6"/>
    <w:rPr>
      <w:sz w:val="18"/>
      <w:szCs w:val="18"/>
    </w:rPr>
  </w:style>
  <w:style w:type="paragraph" w:styleId="a4">
    <w:name w:val="header"/>
    <w:basedOn w:val="a"/>
    <w:link w:val="Char0"/>
    <w:uiPriority w:val="99"/>
    <w:unhideWhenUsed/>
    <w:rsid w:val="001266D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266DC"/>
    <w:rPr>
      <w:sz w:val="18"/>
      <w:szCs w:val="18"/>
    </w:rPr>
  </w:style>
  <w:style w:type="paragraph" w:styleId="a5">
    <w:name w:val="footer"/>
    <w:basedOn w:val="a"/>
    <w:link w:val="Char1"/>
    <w:uiPriority w:val="99"/>
    <w:unhideWhenUsed/>
    <w:rsid w:val="001266DC"/>
    <w:pPr>
      <w:tabs>
        <w:tab w:val="center" w:pos="4153"/>
        <w:tab w:val="right" w:pos="8306"/>
      </w:tabs>
      <w:snapToGrid w:val="0"/>
      <w:jc w:val="left"/>
    </w:pPr>
    <w:rPr>
      <w:sz w:val="18"/>
      <w:szCs w:val="18"/>
    </w:rPr>
  </w:style>
  <w:style w:type="character" w:customStyle="1" w:styleId="Char1">
    <w:name w:val="页脚 Char"/>
    <w:basedOn w:val="a0"/>
    <w:link w:val="a5"/>
    <w:uiPriority w:val="99"/>
    <w:rsid w:val="001266DC"/>
    <w:rPr>
      <w:sz w:val="18"/>
      <w:szCs w:val="18"/>
    </w:rPr>
  </w:style>
  <w:style w:type="character" w:customStyle="1" w:styleId="apple-converted-space">
    <w:name w:val="apple-converted-space"/>
    <w:basedOn w:val="a0"/>
    <w:rsid w:val="009D0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722</Words>
  <Characters>4116</Characters>
  <Application>Microsoft Office Word</Application>
  <DocSecurity>0</DocSecurity>
  <Lines>34</Lines>
  <Paragraphs>9</Paragraphs>
  <ScaleCrop>false</ScaleCrop>
  <Company>ict</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Pual Li</cp:lastModifiedBy>
  <cp:revision>10</cp:revision>
  <dcterms:created xsi:type="dcterms:W3CDTF">2016-04-11T10:49:00Z</dcterms:created>
  <dcterms:modified xsi:type="dcterms:W3CDTF">2016-04-17T09:39:00Z</dcterms:modified>
</cp:coreProperties>
</file>